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4905B" w14:textId="77777777" w:rsidR="00C56B61" w:rsidRPr="004F177D" w:rsidRDefault="000A6F41" w:rsidP="004F177D">
      <w:pPr>
        <w:jc w:val="center"/>
        <w:rPr>
          <w:rFonts w:cs="Arial"/>
          <w:b/>
          <w:sz w:val="34"/>
          <w:szCs w:val="34"/>
        </w:rPr>
      </w:pPr>
      <w:r w:rsidRPr="004F177D">
        <w:rPr>
          <w:rFonts w:cs="Arial"/>
          <w:b/>
          <w:sz w:val="34"/>
          <w:szCs w:val="34"/>
        </w:rPr>
        <w:t>ASSESSMENT OF LOBSTER (</w:t>
      </w:r>
      <w:r w:rsidRPr="004F177D">
        <w:rPr>
          <w:rFonts w:cs="Arial"/>
          <w:b/>
          <w:i/>
          <w:sz w:val="34"/>
          <w:szCs w:val="34"/>
        </w:rPr>
        <w:t>HOMARUS AMERICANUS</w:t>
      </w:r>
      <w:r w:rsidRPr="004F177D">
        <w:rPr>
          <w:rFonts w:cs="Arial"/>
          <w:b/>
          <w:sz w:val="34"/>
          <w:szCs w:val="34"/>
        </w:rPr>
        <w:t>) IN LOBSTER FISHING AREAS 27-32</w:t>
      </w:r>
    </w:p>
    <w:p w14:paraId="5422BAD7" w14:textId="77777777" w:rsidR="00C56B61" w:rsidRDefault="000A6F41">
      <w:pPr>
        <w:pStyle w:val="Heading1"/>
      </w:pPr>
      <w:bookmarkStart w:id="0" w:name="context"/>
      <w:r>
        <w:t>Context</w:t>
      </w:r>
      <w:bookmarkEnd w:id="0"/>
    </w:p>
    <w:p w14:paraId="5366A465" w14:textId="77777777" w:rsidR="00C56B61" w:rsidRDefault="000A6F41">
      <w:r>
        <w:t>The scientific basis for assessing Lobster Fishing Areas (LFAs) 27-33 was examined at a framework meeting in January 2018, followed by an assessment of the status of the lobster resources in LFAs 27-32 in February 2019. This update applies a suite of indicators from the 2018 framework to the stock status up to the end of the 2019 season wherever possible. Primary stock status indicators for lobster in LFAs 27-32 meet the intent of the Department of Fisheries and Oceans (DFO) precautionary approach and allow for the evaluation of stock status. This Science Response Report results from the Science Response Process of February 11th 2020, on the 2019 LFA 27-32 Lobster Stock Status Update.</w:t>
      </w:r>
    </w:p>
    <w:p w14:paraId="23BD8BD0" w14:textId="77777777" w:rsidR="00C56B61" w:rsidRDefault="000A6F41">
      <w:pPr>
        <w:pStyle w:val="Heading1"/>
      </w:pPr>
      <w:bookmarkStart w:id="1" w:name="background"/>
      <w:r>
        <w:t>Background</w:t>
      </w:r>
      <w:bookmarkEnd w:id="1"/>
    </w:p>
    <w:p w14:paraId="39A96B3A" w14:textId="77777777" w:rsidR="00C56B61" w:rsidRDefault="000A6F41">
      <w:pPr>
        <w:pStyle w:val="Heading2"/>
      </w:pPr>
      <w:bookmarkStart w:id="2" w:name="description-of-the-fishery"/>
      <w:r>
        <w:t>Description of the fishery</w:t>
      </w:r>
      <w:bookmarkEnd w:id="2"/>
    </w:p>
    <w:p w14:paraId="3383608B" w14:textId="77777777" w:rsidR="00C56B61" w:rsidRDefault="000A6F41">
      <w:r>
        <w:t>The commercial fishery for American Lobster has been active for over 100 years in LFAs 27-32. Lobster Fishing Areas (LFAs) 27-32 cumulatively cover 62,800 km2 from Cape Breton to Hartland Point. Although the LFAs extend out to 92 km (50 nautical miles), colder water temperatures with increasing depth generally limit fishing to 5 km off shore in northern Cape Breton and to within 20 km from shore in the south. The fishery is effort controlled, with restrictions on the number of licenses, number of traps per license (250 in LFA 28-32 or 275 in LFA 27), MLS (82.5 mm in LFA 27, 30-32 and 84 mm in LFAs 28 and 29), and non-retention of berried females (Cook et al. 2018).</w:t>
      </w:r>
    </w:p>
    <w:p w14:paraId="521B917B" w14:textId="77777777" w:rsidR="00C56B61" w:rsidRDefault="000A6F41">
      <w:commentRangeStart w:id="3"/>
      <w:r>
        <w:rPr>
          <w:noProof/>
          <w:lang w:val="en-CA" w:eastAsia="en-CA"/>
        </w:rPr>
        <w:lastRenderedPageBreak/>
        <w:drawing>
          <wp:inline distT="0" distB="0" distL="0" distR="0" wp14:anchorId="5B8D736B" wp14:editId="5C91C62E">
            <wp:extent cx="5486400" cy="5486400"/>
            <wp:effectExtent l="0" t="0" r="0" b="0"/>
            <wp:docPr id="1" name="Picture" descr="Figure 1: Map of Lobster Fishing Areas (LFAs) 27-32 with logbook reporting grids outlined in grey."/>
            <wp:cNvGraphicFramePr/>
            <a:graphic xmlns:a="http://schemas.openxmlformats.org/drawingml/2006/main">
              <a:graphicData uri="http://schemas.openxmlformats.org/drawingml/2006/picture">
                <pic:pic xmlns:pic="http://schemas.openxmlformats.org/drawingml/2006/picture">
                  <pic:nvPicPr>
                    <pic:cNvPr id="0" name="Picture" descr="MapLFA2732.png"/>
                    <pic:cNvPicPr>
                      <a:picLocks noChangeAspect="1" noChangeArrowheads="1"/>
                    </pic:cNvPicPr>
                  </pic:nvPicPr>
                  <pic:blipFill>
                    <a:blip r:embed="rId8"/>
                    <a:stretch>
                      <a:fillRect/>
                    </a:stretch>
                  </pic:blipFill>
                  <pic:spPr bwMode="auto">
                    <a:xfrm>
                      <a:off x="0" y="0"/>
                      <a:ext cx="5486400" cy="5486400"/>
                    </a:xfrm>
                    <a:prstGeom prst="rect">
                      <a:avLst/>
                    </a:prstGeom>
                    <a:noFill/>
                    <a:ln w="9525">
                      <a:noFill/>
                      <a:headEnd/>
                      <a:tailEnd/>
                    </a:ln>
                  </pic:spPr>
                </pic:pic>
              </a:graphicData>
            </a:graphic>
          </wp:inline>
        </w:drawing>
      </w:r>
      <w:commentRangeEnd w:id="3"/>
      <w:r w:rsidR="00315864">
        <w:rPr>
          <w:rStyle w:val="CommentReference"/>
        </w:rPr>
        <w:commentReference w:id="3"/>
      </w:r>
    </w:p>
    <w:p w14:paraId="06A9057C" w14:textId="77777777" w:rsidR="00C56B61" w:rsidRDefault="000A6F41">
      <w:r>
        <w:t>Figure 1: Map of Lobster Fishing Areas (LFAs) 27-32 with logbook reporting grids outlined in grey.</w:t>
      </w:r>
    </w:p>
    <w:p w14:paraId="1D442BCF" w14:textId="77777777" w:rsidR="00C56B61" w:rsidRDefault="000A6F41">
      <w:pPr>
        <w:pStyle w:val="Heading1"/>
      </w:pPr>
      <w:bookmarkStart w:id="4" w:name="analysis-and-response"/>
      <w:r>
        <w:t>Analysis and Response</w:t>
      </w:r>
      <w:bookmarkEnd w:id="4"/>
    </w:p>
    <w:p w14:paraId="5B515BCB" w14:textId="77777777" w:rsidR="00C56B61" w:rsidRDefault="000A6F41">
      <w:pPr>
        <w:pStyle w:val="Heading2"/>
      </w:pPr>
      <w:bookmarkStart w:id="5" w:name="indicators-of-stock-status"/>
      <w:r>
        <w:t>Indicators of Stock Status</w:t>
      </w:r>
      <w:bookmarkEnd w:id="5"/>
    </w:p>
    <w:p w14:paraId="5B3B7268" w14:textId="77777777" w:rsidR="00C56B61" w:rsidRDefault="000A6F41">
      <w:r>
        <w:t>The status of the lobster stock in LFAs 27-32 are assessed using primary, secondary and contextual indicators. This update will include the primary indicators which are used to define stock status in relation to reference points defined in Cook et al. (2018), and secondary indicators which display time series trends but do not have reference points. The data sources available for establishing indicators for LFAs 27-32 are primarily fishery dependent. Commercial logbooks report information on date, location (grid), effort, and estimated catch.</w:t>
      </w:r>
    </w:p>
    <w:p w14:paraId="12A0DCB2" w14:textId="77777777" w:rsidR="00C56B61" w:rsidRDefault="000A6F41">
      <w:pPr>
        <w:pStyle w:val="Heading2"/>
      </w:pPr>
      <w:bookmarkStart w:id="6" w:name="primary-indicators"/>
      <w:r>
        <w:lastRenderedPageBreak/>
        <w:t>Primary Indicators</w:t>
      </w:r>
      <w:bookmarkEnd w:id="6"/>
    </w:p>
    <w:p w14:paraId="403F5522" w14:textId="77777777" w:rsidR="00C56B61" w:rsidRDefault="000A6F41">
      <w:r>
        <w:t>In LFAs 27-32, there are two primary indicators, one to define stock status and one to describe the level of fishing pressure, both indicators are</w:t>
      </w:r>
      <w:r w:rsidR="00497263">
        <w:t xml:space="preserve"> compared to reference points. </w:t>
      </w:r>
      <w:r>
        <w:t>The primary indicator for describing stock status is the commercial Catch Per Unit Effort (CPUE). Fishing pressure is described using an exploitation index estimated from the Continuous Change in Ratio (CCIR) method is used as an indicator of fishing pressure.</w:t>
      </w:r>
    </w:p>
    <w:p w14:paraId="58B1C33B" w14:textId="77777777" w:rsidR="00C56B61" w:rsidRDefault="000A6F41">
      <w:pPr>
        <w:pStyle w:val="Heading3"/>
      </w:pPr>
      <w:bookmarkStart w:id="7" w:name="catch-per-unit-effort"/>
      <w:r>
        <w:t>Catch Per Unit Effort</w:t>
      </w:r>
      <w:bookmarkEnd w:id="7"/>
    </w:p>
    <w:p w14:paraId="369B8C05" w14:textId="77777777" w:rsidR="00C56B61" w:rsidRDefault="000A6F41">
      <w:r>
        <w:t>In LFAs 27-32, the time series of commercial catch rates are comprised of two data sources: (1) voluntary logbooks, which began in the 1980s and continued until 2013, and (2) mandatory log books, which have been in place since the mid-2000s and provide a more complete data set to evaluate changes in catch rates (Tremblay et al. 2012). In years where both voluntary and mandatory logbooks were available, the magnitude and trends over time were similar (Tremblay et al. 2013), both datasets were used as a continuous time series. The combined catch rate data series from 1990-2016 was used to define the Upper Stock Reference (USR) and Limit Reference Point (LRP). This period represents both low and high productivity time periods and covers approximately 2 generations. The median of this time series was used as a proxy of biomass at maximum sustainable yield (BMSY). Following the recommendations of DFO (2009), the USR and LRP were set to 80% and 40% of the BMSY proxy. The 3-year running median is used to compare the commercial catch rates to the USR and LRP. This value will dampen the impact of any inter-annual variability, which may occur due to factors outside of changes in abundance.</w:t>
      </w:r>
    </w:p>
    <w:p w14:paraId="085770A4" w14:textId="158DB358" w:rsidR="00C56B61" w:rsidRDefault="004D3F8A">
      <w:commentRangeStart w:id="8"/>
      <w:r>
        <w:rPr>
          <w:noProof/>
          <w:lang w:val="en-CA" w:eastAsia="en-CA"/>
        </w:rPr>
        <w:drawing>
          <wp:inline distT="0" distB="0" distL="0" distR="0" wp14:anchorId="7825EFC3" wp14:editId="626BFFE7">
            <wp:extent cx="5486400" cy="3390053"/>
            <wp:effectExtent l="0" t="0" r="0" b="0"/>
            <wp:docPr id="2" name="Picture" descr="Figure 2: Time series of commercial catch rates (black points), along with the 3-year running median (blue Line). The horizontal lines represent the upper stock (dashed green line) and limit reference point (dotted red line).Top row: left- LFA 27, right – LFA 28. Bottom row: left –LFA 29, right – LFA 30. Note: Different scales used on y-axis."/>
            <wp:cNvGraphicFramePr/>
            <a:graphic xmlns:a="http://schemas.openxmlformats.org/drawingml/2006/main">
              <a:graphicData uri="http://schemas.openxmlformats.org/drawingml/2006/picture">
                <pic:pic xmlns:pic="http://schemas.openxmlformats.org/drawingml/2006/picture">
                  <pic:nvPicPr>
                    <pic:cNvPr id="0" name="Picture" descr="knitr-figs-docx/CPUE1-1.png"/>
                    <pic:cNvPicPr>
                      <a:picLocks noChangeAspect="1" noChangeArrowheads="1"/>
                    </pic:cNvPicPr>
                  </pic:nvPicPr>
                  <pic:blipFill>
                    <a:blip r:embed="rId11"/>
                    <a:stretch>
                      <a:fillRect/>
                    </a:stretch>
                  </pic:blipFill>
                  <pic:spPr bwMode="auto">
                    <a:xfrm>
                      <a:off x="0" y="0"/>
                      <a:ext cx="5486400" cy="3390053"/>
                    </a:xfrm>
                    <a:prstGeom prst="rect">
                      <a:avLst/>
                    </a:prstGeom>
                    <a:noFill/>
                    <a:ln w="9525">
                      <a:noFill/>
                      <a:headEnd/>
                      <a:tailEnd/>
                    </a:ln>
                  </pic:spPr>
                </pic:pic>
              </a:graphicData>
            </a:graphic>
          </wp:inline>
        </w:drawing>
      </w:r>
      <w:commentRangeEnd w:id="8"/>
      <w:r>
        <w:rPr>
          <w:rStyle w:val="CommentReference"/>
        </w:rPr>
        <w:commentReference w:id="8"/>
      </w:r>
    </w:p>
    <w:p w14:paraId="1D88E85F" w14:textId="6F658E37" w:rsidR="00C56B61" w:rsidRDefault="000A6F41">
      <w:r>
        <w:t>Figure 2: Time series of commercial catch rates (black points), along with the 3-year running median (blue Line). The horizontal lines represent the upper stock (dashed green line) and limit reference point (dotted red line).Top row: left- LFA 27, right – LFA 28. Bottom row: left –LFA 29, right – LFA 30. Note: Different scales used on y-axis.</w:t>
      </w:r>
    </w:p>
    <w:p w14:paraId="28473F1B" w14:textId="77777777" w:rsidR="00C56B61" w:rsidRDefault="000A6F41">
      <w:r>
        <w:rPr>
          <w:noProof/>
          <w:lang w:val="en-CA" w:eastAsia="en-CA"/>
        </w:rPr>
        <w:lastRenderedPageBreak/>
        <w:drawing>
          <wp:inline distT="0" distB="0" distL="0" distR="0" wp14:anchorId="398AA2E8" wp14:editId="16987C05">
            <wp:extent cx="5486400" cy="3390053"/>
            <wp:effectExtent l="0" t="0" r="0" b="0"/>
            <wp:docPr id="3" name="Picture" descr="Figure 3: Time series of commercial catch rates (black points), along with the 3-year running median (blue Line). The horizontal lines represent the upper stock (dashed green line) and limit reference point (dotted red line).Top row: left- LFA 31A, right – LFA 31B. Bottom row: left –LFA 32. Note: Different scales used on y-axis."/>
            <wp:cNvGraphicFramePr/>
            <a:graphic xmlns:a="http://schemas.openxmlformats.org/drawingml/2006/main">
              <a:graphicData uri="http://schemas.openxmlformats.org/drawingml/2006/picture">
                <pic:pic xmlns:pic="http://schemas.openxmlformats.org/drawingml/2006/picture">
                  <pic:nvPicPr>
                    <pic:cNvPr id="0" name="Picture" descr="knitr-figs-docx/CPUE2-1.png"/>
                    <pic:cNvPicPr>
                      <a:picLocks noChangeAspect="1" noChangeArrowheads="1"/>
                    </pic:cNvPicPr>
                  </pic:nvPicPr>
                  <pic:blipFill>
                    <a:blip r:embed="rId12"/>
                    <a:stretch>
                      <a:fillRect/>
                    </a:stretch>
                  </pic:blipFill>
                  <pic:spPr bwMode="auto">
                    <a:xfrm>
                      <a:off x="0" y="0"/>
                      <a:ext cx="5486400" cy="3390053"/>
                    </a:xfrm>
                    <a:prstGeom prst="rect">
                      <a:avLst/>
                    </a:prstGeom>
                    <a:noFill/>
                    <a:ln w="9525">
                      <a:noFill/>
                      <a:headEnd/>
                      <a:tailEnd/>
                    </a:ln>
                  </pic:spPr>
                </pic:pic>
              </a:graphicData>
            </a:graphic>
          </wp:inline>
        </w:drawing>
      </w:r>
    </w:p>
    <w:p w14:paraId="504CCA4C" w14:textId="77777777" w:rsidR="00C56B61" w:rsidRDefault="000A6F41">
      <w:r>
        <w:t>Figure 3: Time series of commercial catch rates (black points), along with the 3-year running median (blue Line). The horizontal lines represent the upper stock (dashed green line) and limit reference point (dotted red line).Top row: left- LFA 31A, right – LFA 31B. Bottom row: left –LFA 32. Note: Different scales used on y-axis.</w:t>
      </w:r>
    </w:p>
    <w:p w14:paraId="2CF99722" w14:textId="77777777" w:rsidR="004F177D" w:rsidRDefault="004F177D"/>
    <w:p w14:paraId="7E27BECD" w14:textId="77777777" w:rsidR="00C56B61" w:rsidRDefault="000A6F41">
      <w:pPr>
        <w:pStyle w:val="BodyText"/>
      </w:pPr>
      <w:r>
        <w:t xml:space="preserve">CPUE trends for LFA 27 indicate a constant increase in biomass since a low in 1997, with dramatic increases in the last 3 years. In LFA 28 CPUE continues to rise after a dip in 2016. CPUE for LFA 29 has been rising since </w:t>
      </w:r>
      <w:r w:rsidR="009F08D0">
        <w:t>2016 after a dip between 2011 and</w:t>
      </w:r>
      <w:r>
        <w:t xml:space="preserve"> 2016. The trend in CPUE for LFA 30 continues to increase since 2016. In LFA 31A the trend in CPUE has increased since 2016 and is currently at the highest it has ever been for the area. CPUE increases began in 2004 in LFA 31B and continues to rise in 2019. LFA 32 has experienced a steady increase in CPUE since </w:t>
      </w:r>
      <w:r w:rsidR="009F08D0">
        <w:t>an</w:t>
      </w:r>
      <w:r>
        <w:t xml:space="preserve"> extreme low in 1995. For all LFAs from 27-32 CPUE is well above the USR and LRP, and CPUEs are among the highest levels in the time series.</w:t>
      </w:r>
    </w:p>
    <w:p w14:paraId="55CFBB4D" w14:textId="77777777" w:rsidR="00C56B61" w:rsidRDefault="000A6F41">
      <w:pPr>
        <w:pStyle w:val="Heading2"/>
      </w:pPr>
      <w:bookmarkStart w:id="9" w:name="continuous-change-in-ratio-ccir"/>
      <w:r>
        <w:t>Continuous Change In Ratio (CCIR)</w:t>
      </w:r>
      <w:bookmarkEnd w:id="9"/>
    </w:p>
    <w:p w14:paraId="1D516A7E" w14:textId="77777777" w:rsidR="00C56B61" w:rsidRDefault="000A6F41">
      <w:r>
        <w:t xml:space="preserve">The CCIR method is used as an indicator of fishing pressure. It is based on recruitment trap data and reflects trends in exploitation in the inshore portion of the LFAs, where the majority of the fishery occurs. It provides indices of exploitation by modelling the change in proportion of two monitored components of the population, consisting of a reference (non-exploited) component and an exploited component. The premise of this method is the proportion of reference individuals within the population will increase with the cumulative removals from the exploitable component (Claytor and Allard 2002). This approach does not rely directly on fishery </w:t>
      </w:r>
      <w:r w:rsidR="009F08D0">
        <w:t>dependent</w:t>
      </w:r>
      <w:r>
        <w:t xml:space="preserve"> landings data and, thus, the CPUE indicator and CCIR are based on independent time series.</w:t>
      </w:r>
    </w:p>
    <w:p w14:paraId="576F1E5E" w14:textId="37DF8052" w:rsidR="00C56B61" w:rsidRDefault="000A6F41">
      <w:pPr>
        <w:pStyle w:val="BodyText"/>
      </w:pPr>
      <w:r>
        <w:t>CCIR will not be included in this update as 2019 data was not yet available.</w:t>
      </w:r>
      <w:ins w:id="10" w:author="Howse, Victoria J" w:date="2020-02-11T09:32:00Z">
        <w:r w:rsidR="007C486D">
          <w:t xml:space="preserve"> Add a summary about the most recent trend.</w:t>
        </w:r>
      </w:ins>
      <w:r>
        <w:t xml:space="preserve"> The most recent calculation of CCIR indicators can be found in the Assessment of Lobster in LFA 27-32 (DFO 2020).</w:t>
      </w:r>
    </w:p>
    <w:p w14:paraId="5CECD7A2" w14:textId="77777777" w:rsidR="00C56B61" w:rsidRDefault="000A6F41">
      <w:pPr>
        <w:pStyle w:val="Heading2"/>
      </w:pPr>
      <w:bookmarkStart w:id="11" w:name="secondary-indicators"/>
      <w:r>
        <w:lastRenderedPageBreak/>
        <w:t>Secondary Indicators</w:t>
      </w:r>
      <w:bookmarkEnd w:id="11"/>
    </w:p>
    <w:p w14:paraId="051959BE" w14:textId="77777777" w:rsidR="00C56B61" w:rsidRDefault="000A6F41">
      <w:r>
        <w:t>Secondary indicators represent time series trends that are tracked individually, without defined reference points. The secondary indicators for LFAs 27-32 are landings and total effort, as well as the recruitment trap sub-legal and legal catch rate series.</w:t>
      </w:r>
    </w:p>
    <w:p w14:paraId="3894731D" w14:textId="77777777" w:rsidR="00C56B61" w:rsidRDefault="000A6F41">
      <w:pPr>
        <w:pStyle w:val="Heading3"/>
      </w:pPr>
      <w:bookmarkStart w:id="12" w:name="landings-and-effort"/>
      <w:r>
        <w:t>Landings and Effort</w:t>
      </w:r>
      <w:bookmarkEnd w:id="12"/>
    </w:p>
    <w:p w14:paraId="3210F601" w14:textId="77777777" w:rsidR="00C56B61" w:rsidRDefault="000A6F41">
      <w:r>
        <w:t>Levels of commercial landings are related to population biomass as fishery controls are input (effort controls) rather than output-based (total allowable catch). There are many factors that can affect this relationship, including changes in levels of fishing effort, catchability (including the effects of environment, gear efficiency), lobster size distribution and the spatial overlap between distribution of lobster and effort.</w:t>
      </w:r>
    </w:p>
    <w:p w14:paraId="4FBA4F5E" w14:textId="77777777" w:rsidR="00C56B61" w:rsidRDefault="000A6F41">
      <w:pPr>
        <w:pStyle w:val="BodyText"/>
      </w:pPr>
      <w:r>
        <w:t>Fishing effort can be used as a proxy for fishing pressure. It is an indicator of fisheries performance as changes in landings can be due to changes in commercial sized biomass or fishing effort or both. Fishing effort, recorded as the number of Trap Hauls (THs), in the lobster fishery is controlled by fishing season length, trap limits, and limited number of fishing licenses. Consequently, there is a maximum fishing effort that can be deployed; however, this maximum is never met as factors such as weather conditions, seasonally variable catch rates, and fishing partnerships limit the total number of THs. Total fishing effort is calculated from mandatory logbooks, but prior to their widespread adoption effort was calculated from CPUE and total catch.</w:t>
      </w:r>
    </w:p>
    <w:p w14:paraId="39839C2B" w14:textId="77777777" w:rsidR="00C56B61" w:rsidRDefault="000A6F41">
      <w:r>
        <w:rPr>
          <w:noProof/>
          <w:lang w:val="en-CA" w:eastAsia="en-CA"/>
        </w:rPr>
        <w:drawing>
          <wp:inline distT="0" distB="0" distL="0" distR="0" wp14:anchorId="72DA8835" wp14:editId="44A84287">
            <wp:extent cx="5486400" cy="3390053"/>
            <wp:effectExtent l="0" t="0" r="0" b="0"/>
            <wp:docPr id="4" name="Picture" descr="Figure 4: Time series of landings in tonnes (grey bars), and effort (solid black line with points). Data for 2019 is incomplete (blue bar, triangle). Note: Different scales used on both x and y-axis. Top row: left- LFA 27, right – LFA 28. Bottom row: left –LFA 29, right – LFA 30. Note: Different scales used on y-axis."/>
            <wp:cNvGraphicFramePr/>
            <a:graphic xmlns:a="http://schemas.openxmlformats.org/drawingml/2006/main">
              <a:graphicData uri="http://schemas.openxmlformats.org/drawingml/2006/picture">
                <pic:pic xmlns:pic="http://schemas.openxmlformats.org/drawingml/2006/picture">
                  <pic:nvPicPr>
                    <pic:cNvPr id="0" name="Picture" descr="knitr-figs-docx/landingseffort1-1.png"/>
                    <pic:cNvPicPr>
                      <a:picLocks noChangeAspect="1" noChangeArrowheads="1"/>
                    </pic:cNvPicPr>
                  </pic:nvPicPr>
                  <pic:blipFill>
                    <a:blip r:embed="rId13"/>
                    <a:stretch>
                      <a:fillRect/>
                    </a:stretch>
                  </pic:blipFill>
                  <pic:spPr bwMode="auto">
                    <a:xfrm>
                      <a:off x="0" y="0"/>
                      <a:ext cx="5486400" cy="3390053"/>
                    </a:xfrm>
                    <a:prstGeom prst="rect">
                      <a:avLst/>
                    </a:prstGeom>
                    <a:noFill/>
                    <a:ln w="9525">
                      <a:noFill/>
                      <a:headEnd/>
                      <a:tailEnd/>
                    </a:ln>
                  </pic:spPr>
                </pic:pic>
              </a:graphicData>
            </a:graphic>
          </wp:inline>
        </w:drawing>
      </w:r>
    </w:p>
    <w:p w14:paraId="090B015B" w14:textId="77777777" w:rsidR="00C56B61" w:rsidRDefault="000A6F41">
      <w:r>
        <w:t>Figure 4: Time series of landings in tonnes (grey bars), and effort (solid black line with points). Data for 2019 is incomplete (blue bar, triangle). Note: Different scales used on both x and y-axis. Top row: left- LFA 27, right – LFA 28. Bottom row: left –LFA 29, right – LFA 30. Note: Different scales used on y-axis.</w:t>
      </w:r>
    </w:p>
    <w:p w14:paraId="063FAA79" w14:textId="77777777" w:rsidR="00C56B61" w:rsidRDefault="000A6F41">
      <w:r>
        <w:rPr>
          <w:noProof/>
          <w:lang w:val="en-CA" w:eastAsia="en-CA"/>
        </w:rPr>
        <w:lastRenderedPageBreak/>
        <w:drawing>
          <wp:inline distT="0" distB="0" distL="0" distR="0" wp14:anchorId="060D16D4" wp14:editId="3F317811">
            <wp:extent cx="5486400" cy="3390053"/>
            <wp:effectExtent l="0" t="0" r="0" b="0"/>
            <wp:docPr id="5" name="Picture" descr="Figure 5: Time series of landings in tonnes (grey bars), and effort (solid black line with points). Data for 2019 is incomplete (blue bar, triangle). Note: Different scales used on both x and y-axis. Top row: left- LFA 31A, right – LFA 31B. Bottom row: left –LFA 32. Note: Different scales used on y-axis."/>
            <wp:cNvGraphicFramePr/>
            <a:graphic xmlns:a="http://schemas.openxmlformats.org/drawingml/2006/main">
              <a:graphicData uri="http://schemas.openxmlformats.org/drawingml/2006/picture">
                <pic:pic xmlns:pic="http://schemas.openxmlformats.org/drawingml/2006/picture">
                  <pic:nvPicPr>
                    <pic:cNvPr id="0" name="Picture" descr="knitr-figs-docx/landingseffort2-1.png"/>
                    <pic:cNvPicPr>
                      <a:picLocks noChangeAspect="1" noChangeArrowheads="1"/>
                    </pic:cNvPicPr>
                  </pic:nvPicPr>
                  <pic:blipFill>
                    <a:blip r:embed="rId14"/>
                    <a:stretch>
                      <a:fillRect/>
                    </a:stretch>
                  </pic:blipFill>
                  <pic:spPr bwMode="auto">
                    <a:xfrm>
                      <a:off x="0" y="0"/>
                      <a:ext cx="5486400" cy="3390053"/>
                    </a:xfrm>
                    <a:prstGeom prst="rect">
                      <a:avLst/>
                    </a:prstGeom>
                    <a:noFill/>
                    <a:ln w="9525">
                      <a:noFill/>
                      <a:headEnd/>
                      <a:tailEnd/>
                    </a:ln>
                  </pic:spPr>
                </pic:pic>
              </a:graphicData>
            </a:graphic>
          </wp:inline>
        </w:drawing>
      </w:r>
    </w:p>
    <w:p w14:paraId="537B9017" w14:textId="77777777" w:rsidR="00C56B61" w:rsidRDefault="000A6F41">
      <w:r>
        <w:t>Figure 5: Time series of landings in tonnes (grey bars), and effort (solid black line with points). Data for 2019 is incomplete (blue bar, triangle). Note: Different scales used on both x and y-axis. Top row: left- LFA 31A, right – LFA 31B. Bottom row: left –LFA 32. Note: Different scales used on y-axis.</w:t>
      </w:r>
    </w:p>
    <w:p w14:paraId="46539BAC" w14:textId="77777777" w:rsidR="00911F5D" w:rsidRDefault="00911F5D"/>
    <w:p w14:paraId="1087DCBF" w14:textId="7E0E6BBB" w:rsidR="00C56B61" w:rsidRDefault="000A6F41">
      <w:pPr>
        <w:pStyle w:val="BodyText"/>
      </w:pPr>
      <w:r>
        <w:t xml:space="preserve">The 2019 landings for LFAs 27-32 are preliminary </w:t>
      </w:r>
      <w:ins w:id="13" w:author="Howse, Victoria J" w:date="2020-02-11T09:45:00Z">
        <w:r w:rsidR="006B33EC">
          <w:t>**As of what date?**</w:t>
        </w:r>
      </w:ins>
      <w:r>
        <w:t>as there remains outstanding logbooks</w:t>
      </w:r>
      <w:r w:rsidR="00D952B4">
        <w:t>, and 2019 landings in LFA 27 do not include information from the Gulf</w:t>
      </w:r>
      <w:r>
        <w:t xml:space="preserve">. Landings in LFA 27 are on track with recent years, with 2018 being an </w:t>
      </w:r>
      <w:r w:rsidR="00D952B4">
        <w:t>all-time</w:t>
      </w:r>
      <w:r>
        <w:t xml:space="preserve"> high for the area. In LFA 28, even with incomplete data the landings for 2019 already exceed recent years. Landings in LFA 29 and 30 remain comparable to previous years with 2018 being an </w:t>
      </w:r>
      <w:r w:rsidR="00D952B4">
        <w:t>all-time</w:t>
      </w:r>
      <w:r>
        <w:t xml:space="preserve"> high for both areas (Figure 4). Landings in LFA 31A and 31B show </w:t>
      </w:r>
      <w:r w:rsidR="00D952B4">
        <w:t>all-time</w:t>
      </w:r>
      <w:r>
        <w:t xml:space="preserve"> high in time series and LFA 32 are comparable to most recent years (Figure 5).</w:t>
      </w:r>
      <w:ins w:id="14" w:author="Howse, Victoria J" w:date="2020-02-11T09:42:00Z">
        <w:r w:rsidR="007C486D">
          <w:t xml:space="preserve"> Add summary about effort trend.</w:t>
        </w:r>
      </w:ins>
    </w:p>
    <w:p w14:paraId="472C34E6" w14:textId="1F6DC73A" w:rsidR="00C56B61" w:rsidRDefault="000A6F41">
      <w:pPr>
        <w:pStyle w:val="Heading3"/>
      </w:pPr>
      <w:bookmarkStart w:id="15" w:name="recruitment-trap-catch-rates"/>
      <w:r>
        <w:t>Recruitment Trap</w:t>
      </w:r>
      <w:ins w:id="16" w:author="Howse, Victoria J" w:date="2020-02-11T09:45:00Z">
        <w:r w:rsidR="001A6196">
          <w:t xml:space="preserve"> Legal and Sub-legal</w:t>
        </w:r>
      </w:ins>
      <w:r>
        <w:t xml:space="preserve"> Catch Rates</w:t>
      </w:r>
      <w:bookmarkEnd w:id="15"/>
    </w:p>
    <w:p w14:paraId="05F62729" w14:textId="58D3D300" w:rsidR="00C56B61" w:rsidRDefault="000A6F41">
      <w:r>
        <w:t xml:space="preserve">The recruitment trap survey provides the best available information on the abundance of sub-legal size lobsters. It is also the only abundance data for LFAs 27-32 that is collected in a standardized manner. In this update, recruitment trap catch rates will not be included </w:t>
      </w:r>
      <w:r w:rsidR="00D952B4">
        <w:t>because</w:t>
      </w:r>
      <w:r>
        <w:t xml:space="preserve"> 2019 data was not yet available at the time of update. The most recent calculation of recruitment trap catch rates can be found in the Assessment of Lobster in LFA 27-32 (DFO 2020).</w:t>
      </w:r>
      <w:ins w:id="17" w:author="Howse, Victoria J" w:date="2020-02-11T09:45:00Z">
        <w:r w:rsidR="001A6196">
          <w:t xml:space="preserve"> Add summary of recent trends in RT</w:t>
        </w:r>
      </w:ins>
      <w:ins w:id="18" w:author="Howse, Victoria J" w:date="2020-02-11T09:46:00Z">
        <w:r w:rsidR="002F51F7">
          <w:t>.</w:t>
        </w:r>
      </w:ins>
    </w:p>
    <w:p w14:paraId="4F490DEF" w14:textId="77777777" w:rsidR="00C56B61" w:rsidRDefault="000A6F41">
      <w:pPr>
        <w:pStyle w:val="Heading3"/>
      </w:pPr>
      <w:bookmarkStart w:id="19" w:name="bycatch"/>
      <w:r>
        <w:t>Bycatch</w:t>
      </w:r>
      <w:bookmarkEnd w:id="19"/>
    </w:p>
    <w:p w14:paraId="40A872F3" w14:textId="796E45EE" w:rsidR="00C56B61" w:rsidRDefault="009A0B44">
      <w:ins w:id="20" w:author="Howse, Victoria J" w:date="2020-02-11T09:47:00Z">
        <w:r>
          <w:t xml:space="preserve">Bycatch is monitored by fishing associations with </w:t>
        </w:r>
      </w:ins>
      <w:ins w:id="21" w:author="Howse, Victoria J" w:date="2020-02-11T09:48:00Z">
        <w:r>
          <w:t xml:space="preserve">a goal of 1% coverage throughout LFAs. </w:t>
        </w:r>
      </w:ins>
      <w:r w:rsidR="000A6F41">
        <w:t>Bycatch estimates are calculated using effort from logbook data for all LFAs except LFA 27</w:t>
      </w:r>
      <w:ins w:id="22" w:author="Howse, Victoria J" w:date="2020-02-11T09:55:00Z">
        <w:r w:rsidR="00BB1512">
          <w:t>, bycatch has not be monitored in recent years in LFA 28</w:t>
        </w:r>
      </w:ins>
      <w:bookmarkStart w:id="23" w:name="_GoBack"/>
      <w:bookmarkEnd w:id="23"/>
      <w:r w:rsidR="000A6F41">
        <w:t>.</w:t>
      </w:r>
      <w:ins w:id="24" w:author="Howse, Victoria J" w:date="2020-02-11T09:51:00Z">
        <w:r w:rsidR="00F141A1">
          <w:t xml:space="preserve"> Bycatch estimates are calculated using</w:t>
        </w:r>
      </w:ins>
      <w:ins w:id="25" w:author="Howse, Victoria J" w:date="2020-02-11T09:52:00Z">
        <w:r w:rsidR="00F141A1">
          <w:t>….. (REFERENCE FRAMEWORK).</w:t>
        </w:r>
      </w:ins>
      <w:r w:rsidR="000A6F41">
        <w:t xml:space="preserve"> To estimate bycatch in LFA 27, effort was estimated from the combined Gulf Logbooks and Maritimes logbooks using the median CPUE and </w:t>
      </w:r>
      <w:r w:rsidR="000A6F41">
        <w:lastRenderedPageBreak/>
        <w:t>landings from the Gulf logs and logbook effort from the Maritimes Region. 2019 Gulf Landings in LFA 27 are calculated by adding estimated slip landings based on previous years to the logbook landings. 2019 Bycatch estimates for LFAs 27-32 are preliminary due to log records being incomplete with no bycatch estimate for LFA 29, 30 and 32 due to low sampling numbers or no data available.</w:t>
      </w:r>
    </w:p>
    <w:p w14:paraId="194EA80D" w14:textId="77777777" w:rsidR="00911F5D" w:rsidRDefault="00911F5D"/>
    <w:p w14:paraId="7991B10B" w14:textId="77777777" w:rsidR="004F177D" w:rsidRDefault="004F177D"/>
    <w:p w14:paraId="6541E748" w14:textId="77777777" w:rsidR="004F177D" w:rsidRDefault="004F177D">
      <w:r>
        <w:t xml:space="preserve"> Figure 6: Bycatch Estimates for LFA 27</w:t>
      </w:r>
    </w:p>
    <w:p w14:paraId="2C52B1C3" w14:textId="77777777" w:rsidR="00C56B61" w:rsidRDefault="000A6F41">
      <w:commentRangeStart w:id="26"/>
      <w:r>
        <w:rPr>
          <w:noProof/>
          <w:lang w:val="en-CA" w:eastAsia="en-CA"/>
        </w:rPr>
        <w:drawing>
          <wp:inline distT="0" distB="0" distL="0" distR="0" wp14:anchorId="67D7EEBA" wp14:editId="61EE4B81">
            <wp:extent cx="4883150" cy="1866900"/>
            <wp:effectExtent l="0" t="0" r="0" b="0"/>
            <wp:docPr id="6" name="Picture" descr="Figure 6: Bycatch Estimates for LFA 27"/>
            <wp:cNvGraphicFramePr/>
            <a:graphic xmlns:a="http://schemas.openxmlformats.org/drawingml/2006/main">
              <a:graphicData uri="http://schemas.openxmlformats.org/drawingml/2006/picture">
                <pic:pic xmlns:pic="http://schemas.openxmlformats.org/drawingml/2006/picture">
                  <pic:nvPicPr>
                    <pic:cNvPr id="0" name="Picture" descr="LFA27Bycatch.png"/>
                    <pic:cNvPicPr>
                      <a:picLocks noChangeAspect="1" noChangeArrowheads="1"/>
                    </pic:cNvPicPr>
                  </pic:nvPicPr>
                  <pic:blipFill rotWithShape="1">
                    <a:blip r:embed="rId15"/>
                    <a:srcRect r="10988" b="10475"/>
                    <a:stretch/>
                  </pic:blipFill>
                  <pic:spPr bwMode="auto">
                    <a:xfrm>
                      <a:off x="0" y="0"/>
                      <a:ext cx="4883539" cy="1867049"/>
                    </a:xfrm>
                    <a:prstGeom prst="rect">
                      <a:avLst/>
                    </a:prstGeom>
                    <a:noFill/>
                    <a:ln>
                      <a:noFill/>
                    </a:ln>
                    <a:extLst>
                      <a:ext uri="{53640926-AAD7-44D8-BBD7-CCE9431645EC}">
                        <a14:shadowObscured xmlns:a14="http://schemas.microsoft.com/office/drawing/2010/main"/>
                      </a:ext>
                    </a:extLst>
                  </pic:spPr>
                </pic:pic>
              </a:graphicData>
            </a:graphic>
          </wp:inline>
        </w:drawing>
      </w:r>
      <w:commentRangeEnd w:id="26"/>
      <w:r w:rsidR="00F141A1">
        <w:rPr>
          <w:rStyle w:val="CommentReference"/>
        </w:rPr>
        <w:commentReference w:id="26"/>
      </w:r>
    </w:p>
    <w:p w14:paraId="7B7A624C" w14:textId="77777777" w:rsidR="00911F5D" w:rsidRDefault="00911F5D"/>
    <w:p w14:paraId="211A035C" w14:textId="77777777" w:rsidR="004F177D" w:rsidRDefault="004F177D"/>
    <w:p w14:paraId="7DFF9CBC" w14:textId="77777777" w:rsidR="004F177D" w:rsidRDefault="004F177D">
      <w:r>
        <w:t>Figure 7: Bycatch Estimates for LFA 31A. 1 Not Specified (contains Longhorn and Shorthorn Sculpin)</w:t>
      </w:r>
    </w:p>
    <w:p w14:paraId="522CE0F7" w14:textId="77777777" w:rsidR="00C56B61" w:rsidRDefault="000A6F41">
      <w:r>
        <w:rPr>
          <w:noProof/>
          <w:lang w:val="en-CA" w:eastAsia="en-CA"/>
        </w:rPr>
        <w:drawing>
          <wp:inline distT="0" distB="0" distL="0" distR="0" wp14:anchorId="0DD39053" wp14:editId="08546851">
            <wp:extent cx="3530600" cy="1587323"/>
            <wp:effectExtent l="0" t="0" r="0" b="0"/>
            <wp:docPr id="7" name="Picture" descr="Figure 7: Bycatch Estimates for LFA 31A. 1 Not Specified (contains Longhorn and Shorthorn Sculpin)"/>
            <wp:cNvGraphicFramePr/>
            <a:graphic xmlns:a="http://schemas.openxmlformats.org/drawingml/2006/main">
              <a:graphicData uri="http://schemas.openxmlformats.org/drawingml/2006/picture">
                <pic:pic xmlns:pic="http://schemas.openxmlformats.org/drawingml/2006/picture">
                  <pic:nvPicPr>
                    <pic:cNvPr id="0" name="Picture" descr="LFA31ABycatch.png"/>
                    <pic:cNvPicPr>
                      <a:picLocks noChangeAspect="1" noChangeArrowheads="1"/>
                    </pic:cNvPicPr>
                  </pic:nvPicPr>
                  <pic:blipFill rotWithShape="1">
                    <a:blip r:embed="rId16"/>
                    <a:srcRect r="35633" b="12557"/>
                    <a:stretch/>
                  </pic:blipFill>
                  <pic:spPr bwMode="auto">
                    <a:xfrm>
                      <a:off x="0" y="0"/>
                      <a:ext cx="3531417" cy="1587691"/>
                    </a:xfrm>
                    <a:prstGeom prst="rect">
                      <a:avLst/>
                    </a:prstGeom>
                    <a:noFill/>
                    <a:ln>
                      <a:noFill/>
                    </a:ln>
                    <a:extLst>
                      <a:ext uri="{53640926-AAD7-44D8-BBD7-CCE9431645EC}">
                        <a14:shadowObscured xmlns:a14="http://schemas.microsoft.com/office/drawing/2010/main"/>
                      </a:ext>
                    </a:extLst>
                  </pic:spPr>
                </pic:pic>
              </a:graphicData>
            </a:graphic>
          </wp:inline>
        </w:drawing>
      </w:r>
    </w:p>
    <w:p w14:paraId="1EBF498F" w14:textId="77777777" w:rsidR="004F177D" w:rsidRDefault="004F177D"/>
    <w:p w14:paraId="2B75C705" w14:textId="77777777" w:rsidR="004F177D" w:rsidRDefault="004F177D"/>
    <w:p w14:paraId="6060DD03" w14:textId="77777777" w:rsidR="004F177D" w:rsidRDefault="004F177D">
      <w:r>
        <w:t>Figure 8: Bycatch Estimates for LFA 31B. 1 Not Specified (contains Longhorn and Shorthorn Sculpin)</w:t>
      </w:r>
    </w:p>
    <w:p w14:paraId="7F0B9FE4" w14:textId="77777777" w:rsidR="00C56B61" w:rsidRDefault="000A6F41">
      <w:r>
        <w:rPr>
          <w:noProof/>
          <w:lang w:val="en-CA" w:eastAsia="en-CA"/>
        </w:rPr>
        <w:drawing>
          <wp:inline distT="0" distB="0" distL="0" distR="0" wp14:anchorId="2932ACB1" wp14:editId="1817BDCC">
            <wp:extent cx="4921250" cy="1612721"/>
            <wp:effectExtent l="0" t="0" r="0" b="0"/>
            <wp:docPr id="8" name="Picture" descr="Figure 8: Bycatch Estimates for LFA 31B. 1 Not Specified (contains Longhorn and Shorthorn Sculpin)"/>
            <wp:cNvGraphicFramePr/>
            <a:graphic xmlns:a="http://schemas.openxmlformats.org/drawingml/2006/main">
              <a:graphicData uri="http://schemas.openxmlformats.org/drawingml/2006/picture">
                <pic:pic xmlns:pic="http://schemas.openxmlformats.org/drawingml/2006/picture">
                  <pic:nvPicPr>
                    <pic:cNvPr id="0" name="Picture" descr="LFA31BBycatch.png"/>
                    <pic:cNvPicPr>
                      <a:picLocks noChangeAspect="1" noChangeArrowheads="1"/>
                    </pic:cNvPicPr>
                  </pic:nvPicPr>
                  <pic:blipFill rotWithShape="1">
                    <a:blip r:embed="rId17"/>
                    <a:srcRect r="10280" b="11157"/>
                    <a:stretch/>
                  </pic:blipFill>
                  <pic:spPr bwMode="auto">
                    <a:xfrm>
                      <a:off x="0" y="0"/>
                      <a:ext cx="4922389" cy="1613094"/>
                    </a:xfrm>
                    <a:prstGeom prst="rect">
                      <a:avLst/>
                    </a:prstGeom>
                    <a:noFill/>
                    <a:ln>
                      <a:noFill/>
                    </a:ln>
                    <a:extLst>
                      <a:ext uri="{53640926-AAD7-44D8-BBD7-CCE9431645EC}">
                        <a14:shadowObscured xmlns:a14="http://schemas.microsoft.com/office/drawing/2010/main"/>
                      </a:ext>
                    </a:extLst>
                  </pic:spPr>
                </pic:pic>
              </a:graphicData>
            </a:graphic>
          </wp:inline>
        </w:drawing>
      </w:r>
    </w:p>
    <w:p w14:paraId="7C01EBEE" w14:textId="77777777" w:rsidR="00911F5D" w:rsidRDefault="00911F5D"/>
    <w:p w14:paraId="70C4FE46" w14:textId="77777777" w:rsidR="00C56B61" w:rsidRDefault="000A6F41">
      <w:pPr>
        <w:pStyle w:val="Heading1"/>
      </w:pPr>
      <w:bookmarkStart w:id="27" w:name="conclusions"/>
      <w:r>
        <w:lastRenderedPageBreak/>
        <w:t>Conclusions</w:t>
      </w:r>
      <w:bookmarkEnd w:id="27"/>
    </w:p>
    <w:p w14:paraId="505BA429" w14:textId="77777777" w:rsidR="00C56B61" w:rsidRDefault="000A6F41">
      <w:r>
        <w:t>The primary indicator of stock status, CPUE, shows a positive signal for all LFAs. CPUE remains at very high levels at or near the highest value in the time series of for each LFA and remain well above the USR and LRP. Landings, though not yet complete remain high in all LFAs for their respective time series with effort staying relatively consistent. For the LFAs where bycatch was estimated, 2019 shows a decrease for all species recorded.</w:t>
      </w:r>
    </w:p>
    <w:p w14:paraId="66B5A5EA" w14:textId="77777777" w:rsidR="00C56B61" w:rsidRDefault="000A6F41">
      <w:pPr>
        <w:pStyle w:val="Heading1"/>
      </w:pPr>
      <w:bookmarkStart w:id="28" w:name="contributors"/>
      <w:r>
        <w:t>Contributors</w:t>
      </w:r>
      <w:bookmarkEnd w:id="28"/>
    </w:p>
    <w:tbl>
      <w:tblPr>
        <w:tblW w:w="0" w:type="pct"/>
        <w:tblLook w:val="07E0" w:firstRow="1" w:lastRow="1" w:firstColumn="1" w:lastColumn="1" w:noHBand="1" w:noVBand="1"/>
      </w:tblPr>
      <w:tblGrid>
        <w:gridCol w:w="1684"/>
        <w:gridCol w:w="3359"/>
      </w:tblGrid>
      <w:tr w:rsidR="00C56B61" w14:paraId="3FA02D2E" w14:textId="77777777">
        <w:tc>
          <w:tcPr>
            <w:tcW w:w="0" w:type="auto"/>
            <w:tcBorders>
              <w:bottom w:val="single" w:sz="0" w:space="0" w:color="auto"/>
            </w:tcBorders>
            <w:vAlign w:val="bottom"/>
          </w:tcPr>
          <w:p w14:paraId="61AAE6DC" w14:textId="77777777" w:rsidR="00C56B61" w:rsidRDefault="000A6F41">
            <w:r>
              <w:t>Name</w:t>
            </w:r>
          </w:p>
        </w:tc>
        <w:tc>
          <w:tcPr>
            <w:tcW w:w="0" w:type="auto"/>
            <w:tcBorders>
              <w:bottom w:val="single" w:sz="0" w:space="0" w:color="auto"/>
            </w:tcBorders>
            <w:vAlign w:val="bottom"/>
          </w:tcPr>
          <w:p w14:paraId="7467727D" w14:textId="77777777" w:rsidR="00C56B61" w:rsidRDefault="000A6F41">
            <w:r>
              <w:t>Affiliation</w:t>
            </w:r>
          </w:p>
        </w:tc>
      </w:tr>
      <w:tr w:rsidR="00C56B61" w14:paraId="5B33444B" w14:textId="77777777">
        <w:tc>
          <w:tcPr>
            <w:tcW w:w="0" w:type="auto"/>
          </w:tcPr>
          <w:p w14:paraId="7EF21CA4" w14:textId="77777777" w:rsidR="00C56B61" w:rsidRDefault="000A6F41">
            <w:r>
              <w:t>Victoria Howse</w:t>
            </w:r>
          </w:p>
        </w:tc>
        <w:tc>
          <w:tcPr>
            <w:tcW w:w="0" w:type="auto"/>
          </w:tcPr>
          <w:p w14:paraId="2941C51A" w14:textId="77777777" w:rsidR="00C56B61" w:rsidRDefault="000A6F41">
            <w:r>
              <w:t>DFO Science, Maritimes Region</w:t>
            </w:r>
          </w:p>
        </w:tc>
      </w:tr>
      <w:tr w:rsidR="00C56B61" w14:paraId="3D5FB495" w14:textId="77777777">
        <w:tc>
          <w:tcPr>
            <w:tcW w:w="0" w:type="auto"/>
          </w:tcPr>
          <w:p w14:paraId="58CFE6E2" w14:textId="77777777" w:rsidR="00C56B61" w:rsidRDefault="000A6F41">
            <w:r>
              <w:t>Cheryl Denton</w:t>
            </w:r>
          </w:p>
        </w:tc>
        <w:tc>
          <w:tcPr>
            <w:tcW w:w="0" w:type="auto"/>
          </w:tcPr>
          <w:p w14:paraId="3AD94CAF" w14:textId="77777777" w:rsidR="00C56B61" w:rsidRDefault="000A6F41">
            <w:r>
              <w:t>DFO Science, Maritimes Region</w:t>
            </w:r>
          </w:p>
        </w:tc>
      </w:tr>
      <w:tr w:rsidR="00C56B61" w14:paraId="3A0616A9" w14:textId="77777777">
        <w:tc>
          <w:tcPr>
            <w:tcW w:w="0" w:type="auto"/>
          </w:tcPr>
          <w:p w14:paraId="1B9F9E42" w14:textId="77777777" w:rsidR="00C56B61" w:rsidRDefault="000A6F41">
            <w:r>
              <w:t>Adam Cook</w:t>
            </w:r>
          </w:p>
        </w:tc>
        <w:tc>
          <w:tcPr>
            <w:tcW w:w="0" w:type="auto"/>
          </w:tcPr>
          <w:p w14:paraId="5587138E" w14:textId="77777777" w:rsidR="00C56B61" w:rsidRDefault="000A6F41">
            <w:r>
              <w:t>DFO Science, Maritimes Region</w:t>
            </w:r>
          </w:p>
        </w:tc>
      </w:tr>
    </w:tbl>
    <w:p w14:paraId="16A036B3" w14:textId="77777777" w:rsidR="00C56B61" w:rsidRDefault="000A6F41">
      <w:pPr>
        <w:pStyle w:val="Heading1"/>
      </w:pPr>
      <w:bookmarkStart w:id="29" w:name="sources-of-information"/>
      <w:r>
        <w:t>Sources of information</w:t>
      </w:r>
      <w:bookmarkEnd w:id="29"/>
    </w:p>
    <w:p w14:paraId="1B5F3AAF" w14:textId="77777777" w:rsidR="00C56B61" w:rsidRDefault="000A6F41">
      <w:r>
        <w:t>Claytor, R. and Allard, J. 2003. Change-in-ratio Estimates of Lobster Exploitation Rate Using Sampling Concurrent with Fishing. Can. J. Fish. Aquatic Sci. 60(10): 1190-1203.</w:t>
      </w:r>
    </w:p>
    <w:p w14:paraId="2F5B1442" w14:textId="77777777" w:rsidR="00C56B61" w:rsidRDefault="000A6F41">
      <w:pPr>
        <w:pStyle w:val="BodyText"/>
      </w:pPr>
      <w:r>
        <w:t>Cook, A.M., Hubley, P.B., Denton, C., and Howse, V. 2018. 2018 Framework Assessment of American Lobster (</w:t>
      </w:r>
      <w:r w:rsidRPr="009F08D0">
        <w:rPr>
          <w:i/>
        </w:rPr>
        <w:t>Homarus americanus</w:t>
      </w:r>
      <w:r>
        <w:t>) in LFA 27-33. DFO Can. Sci. Advis. Sec. Res. Doc. 2018/</w:t>
      </w:r>
      <w:r w:rsidRPr="009F08D0">
        <w:rPr>
          <w:highlight w:val="yellow"/>
        </w:rPr>
        <w:t>nnn.</w:t>
      </w:r>
    </w:p>
    <w:p w14:paraId="5424E2CB" w14:textId="77777777" w:rsidR="00C56B61" w:rsidRDefault="000A6F41">
      <w:pPr>
        <w:pStyle w:val="BodyText"/>
      </w:pPr>
      <w:r>
        <w:t>DFO. 2009. A fishery decision-making framework incorporating the Precautionary Approach.</w:t>
      </w:r>
    </w:p>
    <w:p w14:paraId="261D7624" w14:textId="77777777" w:rsidR="00C56B61" w:rsidRDefault="000A6F41">
      <w:pPr>
        <w:pStyle w:val="BodyText"/>
      </w:pPr>
      <w:r>
        <w:t xml:space="preserve">DFO. 2020. </w:t>
      </w:r>
      <w:r w:rsidR="009F08D0">
        <w:t>Assessment of Lobster (</w:t>
      </w:r>
      <w:r w:rsidR="009F08D0" w:rsidRPr="009F08D0">
        <w:rPr>
          <w:i/>
        </w:rPr>
        <w:t>Homarus a</w:t>
      </w:r>
      <w:r w:rsidRPr="009F08D0">
        <w:rPr>
          <w:i/>
        </w:rPr>
        <w:t>mericanus</w:t>
      </w:r>
      <w:r>
        <w:t>) in Lobster Fishing Areas 27-32. DFO Can. Sci. Advis. Sec. Sci. Advis. Rep. 2020/</w:t>
      </w:r>
      <w:r w:rsidRPr="009F08D0">
        <w:rPr>
          <w:highlight w:val="yellow"/>
        </w:rPr>
        <w:t>nnn.</w:t>
      </w:r>
    </w:p>
    <w:p w14:paraId="534A083C" w14:textId="77777777" w:rsidR="00C56B61" w:rsidRDefault="000A6F41">
      <w:pPr>
        <w:pStyle w:val="BodyText"/>
      </w:pPr>
      <w:r>
        <w:t>Gendron, L., and Savard, G. 2012. Lobster Stock Status in the Coastal Waters of Quebec (LFAs 15 to 22) in 2011 and Determination of Reference Points for the Implementation of a Precautionary Approach in the Magdalen Islands (LFA 22). DFO Can. Sci. Advis. Sec. Res. Doc. 2012/010.</w:t>
      </w:r>
    </w:p>
    <w:p w14:paraId="5A2AD8BC" w14:textId="77777777" w:rsidR="00C56B61" w:rsidRDefault="000A6F41">
      <w:pPr>
        <w:pStyle w:val="BodyText"/>
      </w:pPr>
      <w:r>
        <w:t>Tremblay, M.J., Pezzak, D.S., and Gaudette, J. 2012. Development of Reference Points for Inshore Lobster in the Maritimes Region (LFAs 27-38). DFO Can. Sci. Advis. Sec. Res. Doc. 2012/028.</w:t>
      </w:r>
    </w:p>
    <w:p w14:paraId="38C99690" w14:textId="77777777" w:rsidR="00C56B61" w:rsidRDefault="000A6F41">
      <w:pPr>
        <w:pStyle w:val="BodyText"/>
      </w:pPr>
      <w:r>
        <w:t>Tremblay, M.J., Pezzack, D.S., Gaudette, J., Denton, C., Cassista-Da Ros, M., and Allard, J. 2013. Assessment of Lobster (</w:t>
      </w:r>
      <w:r w:rsidRPr="009F08D0">
        <w:rPr>
          <w:i/>
        </w:rPr>
        <w:t>Homurus americanus</w:t>
      </w:r>
      <w:r>
        <w:t>) off Southwest Nova Scotia and in the Bay of Fundy (Lobster Fishing Areas 34-38). DFO Can. Sci. Advis. Sec. Res. Doc. 2013/78.</w:t>
      </w:r>
    </w:p>
    <w:sectPr w:rsidR="00C56B61" w:rsidSect="008602A3">
      <w:headerReference w:type="default" r:id="rId18"/>
      <w:footerReference w:type="default" r:id="rId19"/>
      <w:headerReference w:type="first" r:id="rId20"/>
      <w:footerReference w:type="first" r:id="rId21"/>
      <w:pgSz w:w="12240" w:h="15840" w:code="1"/>
      <w:pgMar w:top="1440" w:right="1440" w:bottom="1440" w:left="1440" w:header="862" w:footer="601" w:gutter="0"/>
      <w:cols w:space="36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Howse, Victoria J" w:date="2020-02-11T09:22:00Z" w:initials="HVJ">
    <w:p w14:paraId="5F6CCBA5" w14:textId="77777777" w:rsidR="00315864" w:rsidRDefault="00315864">
      <w:pPr>
        <w:pStyle w:val="CommentText"/>
      </w:pPr>
      <w:r>
        <w:rPr>
          <w:rStyle w:val="CommentReference"/>
        </w:rPr>
        <w:annotationRef/>
      </w:r>
      <w:r>
        <w:t>Redo with darker LFA boundaries</w:t>
      </w:r>
    </w:p>
  </w:comment>
  <w:comment w:id="8" w:author="Howse, Victoria J" w:date="2020-02-11T09:30:00Z" w:initials="HVJ">
    <w:p w14:paraId="558D2537" w14:textId="408C4DE6" w:rsidR="004D3F8A" w:rsidRDefault="004D3F8A">
      <w:pPr>
        <w:pStyle w:val="CommentText"/>
      </w:pPr>
      <w:r>
        <w:rPr>
          <w:rStyle w:val="CommentReference"/>
        </w:rPr>
        <w:annotationRef/>
      </w:r>
      <w:r>
        <w:t>LFA 30 change  Y axis scale to see the LRP</w:t>
      </w:r>
    </w:p>
  </w:comment>
  <w:comment w:id="26" w:author="Howse, Victoria J" w:date="2020-02-11T09:50:00Z" w:initials="HVJ">
    <w:p w14:paraId="7BB97682" w14:textId="3B0AA286" w:rsidR="00F141A1" w:rsidRDefault="00F141A1">
      <w:pPr>
        <w:pStyle w:val="CommentText"/>
      </w:pPr>
      <w:r>
        <w:rPr>
          <w:rStyle w:val="CommentReference"/>
        </w:rPr>
        <w:annotationRef/>
      </w:r>
      <w:r>
        <w:t>Change them to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6CCBA5" w15:done="0"/>
  <w15:commentEx w15:paraId="558D2537" w15:done="0"/>
  <w15:commentEx w15:paraId="7BB9768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81FCBD" w14:textId="77777777" w:rsidR="007057A2" w:rsidRDefault="007057A2">
      <w:r>
        <w:separator/>
      </w:r>
    </w:p>
  </w:endnote>
  <w:endnote w:type="continuationSeparator" w:id="0">
    <w:p w14:paraId="5E031756" w14:textId="77777777" w:rsidR="007057A2" w:rsidRDefault="00705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29D1F" w14:textId="70F9457B" w:rsidR="00603F4A" w:rsidRDefault="000A6F41">
    <w:pPr>
      <w:pBdr>
        <w:top w:val="single" w:sz="6" w:space="1" w:color="auto"/>
      </w:pBdr>
      <w:jc w:val="center"/>
    </w:pPr>
    <w:r>
      <w:rPr>
        <w:rStyle w:val="PageNumber"/>
      </w:rPr>
      <w:fldChar w:fldCharType="begin"/>
    </w:r>
    <w:r>
      <w:rPr>
        <w:rStyle w:val="PageNumber"/>
      </w:rPr>
      <w:instrText xml:space="preserve"> PAGE </w:instrText>
    </w:r>
    <w:r>
      <w:rPr>
        <w:rStyle w:val="PageNumber"/>
      </w:rPr>
      <w:fldChar w:fldCharType="separate"/>
    </w:r>
    <w:r w:rsidR="00BB1512">
      <w:rPr>
        <w:rStyle w:val="PageNumber"/>
        <w:noProof/>
      </w:rPr>
      <w:t>7</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EB05F" w14:textId="77777777" w:rsidR="00603F4A" w:rsidRPr="00EC1A26" w:rsidRDefault="000A6F41" w:rsidP="003C66FB">
    <w:pPr>
      <w:pBdr>
        <w:top w:val="single" w:sz="4" w:space="1" w:color="auto"/>
      </w:pBdr>
      <w:tabs>
        <w:tab w:val="right" w:pos="9360"/>
      </w:tabs>
    </w:pPr>
    <w:r>
      <w:rPr>
        <w:lang w:val="en-GB"/>
      </w:rPr>
      <w:t>Release date (Month Year)</w:t>
    </w:r>
    <w:r>
      <w:rPr>
        <w:lang w:val="en-GB"/>
      </w:rPr>
      <w:tab/>
    </w:r>
    <w:r>
      <w:rPr>
        <w:noProof/>
        <w:lang w:val="en-CA" w:eastAsia="en-CA"/>
      </w:rPr>
      <w:drawing>
        <wp:inline distT="0" distB="0" distL="0" distR="0" wp14:anchorId="3AF12093" wp14:editId="4F7B7CAC">
          <wp:extent cx="1299210" cy="30988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D11D09" w14:textId="77777777" w:rsidR="007057A2" w:rsidRDefault="007057A2">
      <w:r>
        <w:separator/>
      </w:r>
    </w:p>
  </w:footnote>
  <w:footnote w:type="continuationSeparator" w:id="0">
    <w:p w14:paraId="4F1A15BC" w14:textId="77777777" w:rsidR="007057A2" w:rsidRDefault="00705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4A0" w:firstRow="1" w:lastRow="0" w:firstColumn="1" w:lastColumn="0" w:noHBand="0" w:noVBand="1"/>
    </w:tblPr>
    <w:tblGrid>
      <w:gridCol w:w="4671"/>
      <w:gridCol w:w="4689"/>
    </w:tblGrid>
    <w:tr w:rsidR="00C720B1" w14:paraId="6D9EF39D" w14:textId="77777777" w:rsidTr="001B23A6">
      <w:tc>
        <w:tcPr>
          <w:tcW w:w="4788" w:type="dxa"/>
          <w:vAlign w:val="bottom"/>
        </w:tcPr>
        <w:p w14:paraId="72F53137" w14:textId="77777777" w:rsidR="00C720B1" w:rsidRDefault="000A6F41" w:rsidP="001B23A6">
          <w:pPr>
            <w:pStyle w:val="PageHeaderRegionsNameofthereport"/>
          </w:pPr>
          <w:r w:rsidRPr="00B17116">
            <w:t>Name of Region</w:t>
          </w:r>
        </w:p>
      </w:tc>
      <w:tc>
        <w:tcPr>
          <w:tcW w:w="4788" w:type="dxa"/>
          <w:vAlign w:val="bottom"/>
        </w:tcPr>
        <w:p w14:paraId="436DFD65" w14:textId="77777777" w:rsidR="00C720B1" w:rsidRDefault="000A6F41" w:rsidP="001B23A6">
          <w:pPr>
            <w:pStyle w:val="PageHeaderRegionsNameofthereport"/>
            <w:jc w:val="right"/>
          </w:pPr>
          <w:r w:rsidRPr="00393644">
            <w:t xml:space="preserve">Science Response: title of Science report </w:t>
          </w:r>
          <w:r>
            <w:br/>
          </w:r>
          <w:r w:rsidRPr="00393644">
            <w:t>(can be abbreviated)</w:t>
          </w:r>
        </w:p>
      </w:tc>
    </w:tr>
  </w:tbl>
  <w:p w14:paraId="05F4CBC5" w14:textId="77777777" w:rsidR="00603F4A" w:rsidRPr="00855398" w:rsidRDefault="007057A2" w:rsidP="00855398">
    <w:pPr>
      <w:tabs>
        <w:tab w:val="right" w:pos="9360"/>
      </w:tabs>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816BA" w14:textId="77777777" w:rsidR="008602A3" w:rsidRDefault="000A6F41" w:rsidP="008602A3">
    <w:pPr>
      <w:rPr>
        <w:sz w:val="24"/>
      </w:rPr>
    </w:pPr>
    <w:r>
      <w:rPr>
        <w:noProof/>
        <w:lang w:val="en-CA" w:eastAsia="en-CA"/>
      </w:rPr>
      <w:drawing>
        <wp:inline distT="0" distB="0" distL="0" distR="0" wp14:anchorId="3C66C505" wp14:editId="4DA12ABB">
          <wp:extent cx="3317240" cy="61214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0AFCBE4E" w14:textId="77777777" w:rsidR="008602A3" w:rsidRPr="00393644" w:rsidRDefault="000A6F41" w:rsidP="008602A3">
    <w:pPr>
      <w:pStyle w:val="CoverPageHeaderCSAS"/>
    </w:pPr>
    <w:r w:rsidRPr="00393644">
      <w:rPr>
        <w:sz w:val="24"/>
      </w:rPr>
      <w:tab/>
    </w:r>
    <w:r w:rsidRPr="00393644">
      <w:t>Canadian Science Advisory Secretariat</w:t>
    </w:r>
  </w:p>
  <w:p w14:paraId="1D1D7CEC" w14:textId="77777777" w:rsidR="008602A3" w:rsidRPr="00D952B4" w:rsidRDefault="004F177D" w:rsidP="008602A3">
    <w:pPr>
      <w:pStyle w:val="CoverPageHeaderregions"/>
      <w:rPr>
        <w:szCs w:val="22"/>
        <w:lang w:val="en-CA"/>
      </w:rPr>
    </w:pPr>
    <w:r w:rsidRPr="00D952B4">
      <w:rPr>
        <w:lang w:val="en-CA"/>
      </w:rPr>
      <w:t>Maritimes Region</w:t>
    </w:r>
    <w:r w:rsidR="000A6F41" w:rsidRPr="00D952B4">
      <w:rPr>
        <w:lang w:val="en-CA"/>
      </w:rPr>
      <w:tab/>
      <w:t>Science Response</w:t>
    </w:r>
    <w:r w:rsidRPr="00D952B4">
      <w:rPr>
        <w:lang w:val="en-CA"/>
      </w:rPr>
      <w:t xml:space="preserve"> 2020</w:t>
    </w:r>
    <w:r w:rsidR="000A6F41" w:rsidRPr="00D952B4">
      <w:rPr>
        <w:lang w:val="en-CA"/>
      </w:rPr>
      <w:t>/nnn</w:t>
    </w:r>
  </w:p>
  <w:p w14:paraId="0F4E2142" w14:textId="77777777" w:rsidR="008602A3" w:rsidRPr="00D952B4" w:rsidRDefault="007057A2" w:rsidP="008602A3">
    <w:pPr>
      <w:tabs>
        <w:tab w:val="right" w:pos="9356"/>
      </w:tabs>
      <w:rPr>
        <w:b/>
        <w:sz w:val="16"/>
        <w:szCs w:val="16"/>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9E7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F2CE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7E0F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88A1DA"/>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C1AE401"/>
    <w:multiLevelType w:val="multilevel"/>
    <w:tmpl w:val="321A89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2"/>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5"/>
  </w:num>
  <w:num w:numId="24">
    <w:abstractNumId w:val="26"/>
  </w:num>
  <w:num w:numId="25">
    <w:abstractNumId w:val="18"/>
  </w:num>
  <w:num w:numId="26">
    <w:abstractNumId w:val="23"/>
  </w:num>
  <w:num w:numId="27">
    <w:abstractNumId w:val="23"/>
  </w:num>
  <w:num w:numId="28">
    <w:abstractNumId w:val="9"/>
  </w:num>
  <w:num w:numId="29">
    <w:abstractNumId w:val="7"/>
  </w:num>
  <w:num w:numId="30">
    <w:abstractNumId w:val="8"/>
  </w:num>
  <w:num w:numId="31">
    <w:abstractNumId w:val="3"/>
  </w:num>
  <w:num w:numId="3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wse, Victoria J">
    <w15:presenceInfo w15:providerId="AD" w15:userId="S-1-5-21-334392860-1687531001-4089495415-1278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6F41"/>
    <w:rsid w:val="001A6196"/>
    <w:rsid w:val="002E1E1A"/>
    <w:rsid w:val="002F51F7"/>
    <w:rsid w:val="00315864"/>
    <w:rsid w:val="00497263"/>
    <w:rsid w:val="004D3F8A"/>
    <w:rsid w:val="004E29B3"/>
    <w:rsid w:val="004F177D"/>
    <w:rsid w:val="00590D07"/>
    <w:rsid w:val="006B33EC"/>
    <w:rsid w:val="007057A2"/>
    <w:rsid w:val="007721ED"/>
    <w:rsid w:val="00773556"/>
    <w:rsid w:val="00784D58"/>
    <w:rsid w:val="007C486D"/>
    <w:rsid w:val="008D6863"/>
    <w:rsid w:val="00911F5D"/>
    <w:rsid w:val="009A0B44"/>
    <w:rsid w:val="009F08D0"/>
    <w:rsid w:val="00B86B75"/>
    <w:rsid w:val="00BB1512"/>
    <w:rsid w:val="00BC48D5"/>
    <w:rsid w:val="00C36279"/>
    <w:rsid w:val="00C56B61"/>
    <w:rsid w:val="00D952B4"/>
    <w:rsid w:val="00E315A3"/>
    <w:rsid w:val="00F141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9139"/>
  <w15:docId w15:val="{B2640FFE-830B-49CC-ACCF-9330DD32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CommentReference">
    <w:name w:val="annotation reference"/>
    <w:basedOn w:val="DefaultParagraphFont"/>
    <w:uiPriority w:val="99"/>
    <w:semiHidden/>
    <w:unhideWhenUsed/>
    <w:rsid w:val="0031586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0.gif"/></Relationships>
</file>

<file path=word/_rels/header2.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09BDC-8304-4423-90D5-EF48C7F93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ASSESSMENT OF LOBSTER (HOMARUS AMERICANUS) IN LOBSTER FISHING AREAS 27-32</vt:lpstr>
    </vt:vector>
  </TitlesOfParts>
  <Company>DFO</Company>
  <LinksUpToDate>false</LinksUpToDate>
  <CharactersWithSpaces>12612</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LOBSTER (HOMARUS AMERICANUS) IN LOBSTER FISHING AREAS 27-32</dc:title>
  <dc:creator>Howse, Victoria J</dc:creator>
  <cp:keywords/>
  <cp:lastModifiedBy>Howse, Victoria J</cp:lastModifiedBy>
  <cp:revision>15</cp:revision>
  <dcterms:created xsi:type="dcterms:W3CDTF">2020-02-04T14:55:00Z</dcterms:created>
  <dcterms:modified xsi:type="dcterms:W3CDTF">2020-02-11T13:55:00Z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1Bedford Institute of Oceanography Department of Fisheries and Oceans 1 Challenger Dr,Dartmouth, NS,B2Y 4A2 </vt:lpwstr>
  </property>
  <property fmtid="{D5CDD505-2E9C-101B-9397-08002B2CF9AE}" pid="3" name="approval_day">
    <vt:lpwstr>01</vt:lpwstr>
  </property>
  <property fmtid="{D5CDD505-2E9C-101B-9397-08002B2CF9AE}" pid="4" name="approval_month">
    <vt:lpwstr>January</vt:lpwstr>
  </property>
  <property fmtid="{D5CDD505-2E9C-101B-9397-08002B2CF9AE}" pid="5" name="approval_year">
    <vt:lpwstr>2020</vt:lpwstr>
  </property>
  <property fmtid="{D5CDD505-2E9C-101B-9397-08002B2CF9AE}" pid="6" name="approver">
    <vt:lpwstr>Approver Name Regional Director</vt:lpwstr>
  </property>
  <property fmtid="{D5CDD505-2E9C-101B-9397-08002B2CF9AE}" pid="7" name="bibliography">
    <vt:lpwstr>bib/refs.bib</vt:lpwstr>
  </property>
  <property fmtid="{D5CDD505-2E9C-101B-9397-08002B2CF9AE}" pid="8" name="branch">
    <vt:lpwstr>Science Branch</vt:lpwstr>
  </property>
  <property fmtid="{D5CDD505-2E9C-101B-9397-08002B2CF9AE}" pid="9" name="csl">
    <vt:lpwstr>csl/csas.csl</vt:lpwstr>
  </property>
  <property fmtid="{D5CDD505-2E9C-101B-9397-08002B2CF9AE}" pid="10" name="knit">
    <vt:lpwstr>bookdown::render_book</vt:lpwstr>
  </property>
  <property fmtid="{D5CDD505-2E9C-101B-9397-08002B2CF9AE}" pid="11" name="link-citations">
    <vt:lpwstr>True</vt:lpwstr>
  </property>
  <property fmtid="{D5CDD505-2E9C-101B-9397-08002B2CF9AE}" pid="12" name="lof">
    <vt:lpwstr>True</vt:lpwstr>
  </property>
  <property fmtid="{D5CDD505-2E9C-101B-9397-08002B2CF9AE}" pid="13" name="lot">
    <vt:lpwstr>True</vt:lpwstr>
  </property>
  <property fmtid="{D5CDD505-2E9C-101B-9397-08002B2CF9AE}" pid="14" name="month">
    <vt:lpwstr>January</vt:lpwstr>
  </property>
  <property fmtid="{D5CDD505-2E9C-101B-9397-08002B2CF9AE}" pid="15" name="output">
    <vt:lpwstr/>
  </property>
  <property fmtid="{D5CDD505-2E9C-101B-9397-08002B2CF9AE}" pid="16" name="region">
    <vt:lpwstr>Maritimes Region</vt:lpwstr>
  </property>
  <property fmtid="{D5CDD505-2E9C-101B-9397-08002B2CF9AE}" pid="17" name="report_number">
    <vt:lpwstr>nnn</vt:lpwstr>
  </property>
  <property fmtid="{D5CDD505-2E9C-101B-9397-08002B2CF9AE}" pid="18" name="site">
    <vt:lpwstr>bookdown::bookdown_site</vt:lpwstr>
  </property>
  <property fmtid="{D5CDD505-2E9C-101B-9397-08002B2CF9AE}" pid="19" name="type">
    <vt:lpwstr>sr</vt:lpwstr>
  </property>
  <property fmtid="{D5CDD505-2E9C-101B-9397-08002B2CF9AE}" pid="20" name="year">
    <vt:lpwstr>2020</vt:lpwstr>
  </property>
</Properties>
</file>